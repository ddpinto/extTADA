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AC08E9" w14:textId="73DEB3F9" w:rsidR="0045200A" w:rsidRDefault="0045200A" w:rsidP="003069D3">
      <w:pPr>
        <w:rPr>
          <w:rFonts w:ascii="Times" w:eastAsia="Times New Roman" w:hAnsi="Times" w:cs="Times New Roman"/>
          <w:sz w:val="20"/>
          <w:szCs w:val="20"/>
        </w:rPr>
      </w:pPr>
      <w:r>
        <w:rPr>
          <w:rFonts w:ascii="Times" w:eastAsia="Times New Roman" w:hAnsi="Times" w:cs="Times New Roman"/>
          <w:sz w:val="20"/>
          <w:szCs w:val="20"/>
        </w:rPr>
        <w:t xml:space="preserve">The new one: using De novo + Transmitted + Case-control </w:t>
      </w:r>
    </w:p>
    <w:p w14:paraId="3165F89D" w14:textId="77777777" w:rsidR="0045200A" w:rsidRDefault="0045200A" w:rsidP="003069D3">
      <w:pPr>
        <w:rPr>
          <w:rFonts w:ascii="Times" w:eastAsia="Times New Roman" w:hAnsi="Times" w:cs="Times New Roman"/>
          <w:sz w:val="20"/>
          <w:szCs w:val="20"/>
        </w:rPr>
      </w:pPr>
    </w:p>
    <w:p w14:paraId="1F20A8A3" w14:textId="61FF5F8D" w:rsidR="003069D3" w:rsidRPr="00962BA6" w:rsidRDefault="00962BA6" w:rsidP="003069D3">
      <w:pPr>
        <w:rPr>
          <w:rFonts w:ascii="Times" w:eastAsia="Times New Roman" w:hAnsi="Times" w:cs="Times New Roman"/>
          <w:b/>
          <w:sz w:val="20"/>
          <w:szCs w:val="20"/>
        </w:rPr>
      </w:pPr>
      <w:r w:rsidRPr="00962BA6">
        <w:rPr>
          <w:rFonts w:ascii="Times" w:eastAsia="Times New Roman" w:hAnsi="Times" w:cs="Times New Roman"/>
          <w:b/>
          <w:sz w:val="20"/>
          <w:szCs w:val="20"/>
        </w:rPr>
        <w:t>I</w:t>
      </w:r>
      <w:r w:rsidR="003069D3" w:rsidRPr="00962BA6">
        <w:rPr>
          <w:rFonts w:ascii="Times" w:eastAsia="Times New Roman" w:hAnsi="Times" w:cs="Times New Roman"/>
          <w:b/>
          <w:sz w:val="20"/>
          <w:szCs w:val="20"/>
        </w:rPr>
        <w:t>ntegrated analysis of multiple types of rare variants to infer risk genes for schizophrenia</w:t>
      </w:r>
    </w:p>
    <w:p w14:paraId="5EA1E0AA" w14:textId="77777777" w:rsidR="003069D3" w:rsidRDefault="003069D3" w:rsidP="004A6FF1">
      <w:pPr>
        <w:rPr>
          <w:rFonts w:ascii="Times New Roman" w:hAnsi="Times New Roman" w:cs="Times New Roman"/>
          <w:b/>
          <w:sz w:val="26"/>
          <w:szCs w:val="26"/>
        </w:rPr>
      </w:pPr>
    </w:p>
    <w:p w14:paraId="4915BD80" w14:textId="77777777" w:rsidR="005E515A" w:rsidRPr="00AE4B88" w:rsidRDefault="005E515A" w:rsidP="004A6FF1">
      <w:pPr>
        <w:rPr>
          <w:rFonts w:ascii="Times New Roman" w:hAnsi="Times New Roman" w:cs="Times New Roman"/>
          <w:sz w:val="26"/>
          <w:szCs w:val="26"/>
        </w:rPr>
      </w:pPr>
    </w:p>
    <w:p w14:paraId="19C462ED" w14:textId="1DB5C6E7" w:rsidR="007C518B" w:rsidRPr="00AE4B88" w:rsidRDefault="007C518B" w:rsidP="004A6FF1">
      <w:pPr>
        <w:rPr>
          <w:rFonts w:ascii="Times New Roman" w:hAnsi="Times New Roman" w:cs="Times New Roman"/>
          <w:i/>
          <w:sz w:val="26"/>
          <w:szCs w:val="26"/>
        </w:rPr>
      </w:pPr>
      <w:r w:rsidRPr="00AE4B88">
        <w:rPr>
          <w:rFonts w:ascii="Times New Roman" w:hAnsi="Times New Roman" w:cs="Times New Roman"/>
          <w:i/>
          <w:sz w:val="26"/>
          <w:szCs w:val="26"/>
        </w:rPr>
        <w:t>Hoang Nguyen, Doug</w:t>
      </w:r>
      <w:r w:rsidR="00993B8F" w:rsidRPr="00AE4B88">
        <w:rPr>
          <w:rFonts w:ascii="Times New Roman" w:hAnsi="Times New Roman" w:cs="Times New Roman"/>
          <w:i/>
          <w:sz w:val="26"/>
          <w:szCs w:val="26"/>
        </w:rPr>
        <w:t>las</w:t>
      </w:r>
      <w:r w:rsidRPr="00AE4B88">
        <w:rPr>
          <w:rFonts w:ascii="Times New Roman" w:hAnsi="Times New Roman" w:cs="Times New Roman"/>
          <w:i/>
          <w:sz w:val="26"/>
          <w:szCs w:val="26"/>
        </w:rPr>
        <w:t xml:space="preserve"> </w:t>
      </w:r>
      <w:proofErr w:type="spellStart"/>
      <w:r w:rsidRPr="00AE4B88">
        <w:rPr>
          <w:rFonts w:ascii="Times New Roman" w:hAnsi="Times New Roman" w:cs="Times New Roman"/>
          <w:i/>
          <w:sz w:val="26"/>
          <w:szCs w:val="26"/>
        </w:rPr>
        <w:t>Ruderfer</w:t>
      </w:r>
      <w:proofErr w:type="spellEnd"/>
      <w:r w:rsidRPr="00AE4B88">
        <w:rPr>
          <w:rFonts w:ascii="Times New Roman" w:hAnsi="Times New Roman" w:cs="Times New Roman"/>
          <w:i/>
          <w:sz w:val="26"/>
          <w:szCs w:val="26"/>
        </w:rPr>
        <w:t xml:space="preserve">, </w:t>
      </w:r>
      <w:proofErr w:type="spellStart"/>
      <w:r w:rsidRPr="00AE4B88">
        <w:rPr>
          <w:rFonts w:ascii="Times New Roman" w:hAnsi="Times New Roman" w:cs="Times New Roman"/>
          <w:i/>
          <w:sz w:val="26"/>
          <w:szCs w:val="26"/>
        </w:rPr>
        <w:t>Menachem</w:t>
      </w:r>
      <w:proofErr w:type="spellEnd"/>
      <w:r w:rsidRPr="00AE4B88">
        <w:rPr>
          <w:rFonts w:ascii="Times New Roman" w:hAnsi="Times New Roman" w:cs="Times New Roman"/>
          <w:i/>
          <w:sz w:val="26"/>
          <w:szCs w:val="26"/>
        </w:rPr>
        <w:t xml:space="preserve"> </w:t>
      </w:r>
      <w:proofErr w:type="spellStart"/>
      <w:r w:rsidRPr="00AE4B88">
        <w:rPr>
          <w:rFonts w:ascii="Times New Roman" w:hAnsi="Times New Roman" w:cs="Times New Roman"/>
          <w:i/>
          <w:sz w:val="26"/>
          <w:szCs w:val="26"/>
        </w:rPr>
        <w:t>Fromer</w:t>
      </w:r>
      <w:proofErr w:type="spellEnd"/>
      <w:r w:rsidRPr="00AE4B88">
        <w:rPr>
          <w:rFonts w:ascii="Times New Roman" w:hAnsi="Times New Roman" w:cs="Times New Roman"/>
          <w:i/>
          <w:sz w:val="26"/>
          <w:szCs w:val="26"/>
        </w:rPr>
        <w:t xml:space="preserve">, Pamela </w:t>
      </w:r>
      <w:proofErr w:type="spellStart"/>
      <w:r w:rsidRPr="00AE4B88">
        <w:rPr>
          <w:rFonts w:ascii="Times New Roman" w:hAnsi="Times New Roman" w:cs="Times New Roman"/>
          <w:i/>
          <w:sz w:val="26"/>
          <w:szCs w:val="26"/>
        </w:rPr>
        <w:t>Sklar</w:t>
      </w:r>
      <w:proofErr w:type="spellEnd"/>
      <w:r w:rsidRPr="00AE4B88">
        <w:rPr>
          <w:rFonts w:ascii="Times New Roman" w:hAnsi="Times New Roman" w:cs="Times New Roman"/>
          <w:i/>
          <w:sz w:val="26"/>
          <w:szCs w:val="26"/>
        </w:rPr>
        <w:t xml:space="preserve">, Shaun Purcell, </w:t>
      </w:r>
      <w:proofErr w:type="spellStart"/>
      <w:r w:rsidRPr="00AE4B88">
        <w:rPr>
          <w:rFonts w:ascii="Times New Roman" w:hAnsi="Times New Roman" w:cs="Times New Roman"/>
          <w:i/>
          <w:sz w:val="26"/>
          <w:szCs w:val="26"/>
        </w:rPr>
        <w:t>Xin</w:t>
      </w:r>
      <w:proofErr w:type="spellEnd"/>
      <w:r w:rsidRPr="00AE4B88">
        <w:rPr>
          <w:rFonts w:ascii="Times New Roman" w:hAnsi="Times New Roman" w:cs="Times New Roman"/>
          <w:i/>
          <w:sz w:val="26"/>
          <w:szCs w:val="26"/>
        </w:rPr>
        <w:t xml:space="preserve"> He, Patrick Sullivan, Eli Stahl</w:t>
      </w:r>
    </w:p>
    <w:p w14:paraId="7CC87EA0" w14:textId="77777777" w:rsidR="007C518B" w:rsidRDefault="007C518B" w:rsidP="004A6FF1">
      <w:pPr>
        <w:rPr>
          <w:rFonts w:ascii="Times New Roman" w:hAnsi="Times New Roman" w:cs="Times New Roman"/>
          <w:sz w:val="26"/>
          <w:szCs w:val="26"/>
        </w:rPr>
      </w:pPr>
    </w:p>
    <w:p w14:paraId="4023226D" w14:textId="289DE53B" w:rsidR="003069D3" w:rsidRPr="003069D3" w:rsidRDefault="003069D3" w:rsidP="003069D3">
      <w:pPr>
        <w:rPr>
          <w:rFonts w:ascii="Times" w:eastAsia="Times New Roman" w:hAnsi="Times" w:cs="Times New Roman"/>
          <w:sz w:val="20"/>
          <w:szCs w:val="20"/>
        </w:rPr>
      </w:pPr>
      <w:r w:rsidRPr="003069D3">
        <w:rPr>
          <w:rFonts w:ascii="Times" w:eastAsia="Times New Roman" w:hAnsi="Times" w:cs="Times New Roman"/>
          <w:sz w:val="20"/>
          <w:szCs w:val="20"/>
        </w:rPr>
        <w:t>Integrating rare variation from family and case/control studies has successfully, implicated specific genes contributing to risk of autism spectrum disorder (ASD). In schizophrenia, however, while sets of genes have been implicated through study of rare variation, very few individual risk genes have been identified. Here, we apply a hierarchical Bayesian modeling of rare variation in schizophrenia and describe the proportion of risk genes and distribution of risk variant effect sizes across multiple variant annotation categories. Briefly, we employed the same model used previously in ASD studies. However, to simplify the complexity of the model, an approximation for the case-control model in which case variants are conditional on total counts is used. In addition, instead of using only one class of de novo mutation as in the previous studies, all classes of de novo mutations and case-control variants are used to infer genetic parameters. These parameters are estimated using a Markov Chain Monte Carlo method. We applied this method to 1,024 trios and 4,954 cases/6,239 controls. We defined four variant annotation categories: disruptive</w:t>
      </w:r>
      <w:r w:rsidR="00ED516C">
        <w:rPr>
          <w:rFonts w:ascii="Times" w:eastAsia="Times New Roman" w:hAnsi="Times" w:cs="Times New Roman"/>
          <w:sz w:val="20"/>
          <w:szCs w:val="20"/>
        </w:rPr>
        <w:t xml:space="preserve"> </w:t>
      </w:r>
      <w:r w:rsidRPr="003069D3">
        <w:rPr>
          <w:rFonts w:ascii="Times" w:eastAsia="Times New Roman" w:hAnsi="Times" w:cs="Times New Roman"/>
          <w:sz w:val="20"/>
          <w:szCs w:val="20"/>
        </w:rPr>
        <w:t xml:space="preserve">(nonsense, </w:t>
      </w:r>
      <w:proofErr w:type="spellStart"/>
      <w:r w:rsidRPr="003069D3">
        <w:rPr>
          <w:rFonts w:ascii="Times" w:eastAsia="Times New Roman" w:hAnsi="Times" w:cs="Times New Roman"/>
          <w:sz w:val="20"/>
          <w:szCs w:val="20"/>
        </w:rPr>
        <w:t>frameshift</w:t>
      </w:r>
      <w:proofErr w:type="spellEnd"/>
      <w:r w:rsidRPr="003069D3">
        <w:rPr>
          <w:rFonts w:ascii="Times" w:eastAsia="Times New Roman" w:hAnsi="Times" w:cs="Times New Roman"/>
          <w:sz w:val="20"/>
          <w:szCs w:val="20"/>
        </w:rPr>
        <w:t>, essen</w:t>
      </w:r>
      <w:r w:rsidR="00B54B41">
        <w:rPr>
          <w:rFonts w:ascii="Times" w:eastAsia="Times New Roman" w:hAnsi="Times" w:cs="Times New Roman"/>
          <w:sz w:val="20"/>
          <w:szCs w:val="20"/>
        </w:rPr>
        <w:t>t</w:t>
      </w:r>
      <w:r w:rsidRPr="003069D3">
        <w:rPr>
          <w:rFonts w:ascii="Times" w:eastAsia="Times New Roman" w:hAnsi="Times" w:cs="Times New Roman"/>
          <w:sz w:val="20"/>
          <w:szCs w:val="20"/>
        </w:rPr>
        <w:t xml:space="preserve">ial splice site mutations) and missense damaging </w:t>
      </w:r>
      <w:r w:rsidRPr="003069D3">
        <w:rPr>
          <w:rFonts w:ascii="Times" w:eastAsia="Times New Roman" w:hAnsi="Times" w:cs="Times New Roman"/>
          <w:i/>
          <w:iCs/>
          <w:sz w:val="20"/>
          <w:szCs w:val="20"/>
        </w:rPr>
        <w:t xml:space="preserve">de </w:t>
      </w:r>
      <w:proofErr w:type="spellStart"/>
      <w:r w:rsidRPr="003069D3">
        <w:rPr>
          <w:rFonts w:ascii="Times" w:eastAsia="Times New Roman" w:hAnsi="Times" w:cs="Times New Roman"/>
          <w:i/>
          <w:iCs/>
          <w:sz w:val="20"/>
          <w:szCs w:val="20"/>
        </w:rPr>
        <w:t>novos</w:t>
      </w:r>
      <w:proofErr w:type="spellEnd"/>
      <w:r w:rsidRPr="003069D3">
        <w:rPr>
          <w:rFonts w:ascii="Times" w:eastAsia="Times New Roman" w:hAnsi="Times" w:cs="Times New Roman"/>
          <w:i/>
          <w:iCs/>
          <w:sz w:val="20"/>
          <w:szCs w:val="20"/>
        </w:rPr>
        <w:t xml:space="preserve"> </w:t>
      </w:r>
      <w:r w:rsidRPr="003069D3">
        <w:rPr>
          <w:rFonts w:ascii="Times" w:eastAsia="Times New Roman" w:hAnsi="Times" w:cs="Times New Roman"/>
          <w:sz w:val="20"/>
          <w:szCs w:val="20"/>
        </w:rPr>
        <w:t>(predicting damaging by seven algorithms), disruptive and missense damaging case/control singletons. We estimated that 8</w:t>
      </w:r>
      <w:r w:rsidR="00B02C19">
        <w:rPr>
          <w:rFonts w:ascii="Times" w:eastAsia="Times New Roman" w:hAnsi="Times" w:cs="Times New Roman"/>
          <w:sz w:val="20"/>
          <w:szCs w:val="20"/>
        </w:rPr>
        <w:t>.4</w:t>
      </w:r>
      <w:r w:rsidRPr="003069D3">
        <w:rPr>
          <w:rFonts w:ascii="Times" w:eastAsia="Times New Roman" w:hAnsi="Times" w:cs="Times New Roman"/>
          <w:sz w:val="20"/>
          <w:szCs w:val="20"/>
        </w:rPr>
        <w:t xml:space="preserve">% of approximate 20,000 estimated genes are risk genes (95% credible interval </w:t>
      </w:r>
      <w:r w:rsidR="00B02C19">
        <w:rPr>
          <w:rFonts w:ascii="Times" w:eastAsia="Times New Roman" w:hAnsi="Times" w:cs="Times New Roman"/>
          <w:sz w:val="20"/>
          <w:szCs w:val="20"/>
        </w:rPr>
        <w:t>3.5</w:t>
      </w:r>
      <w:r w:rsidRPr="003069D3">
        <w:rPr>
          <w:rFonts w:ascii="Times" w:eastAsia="Times New Roman" w:hAnsi="Times" w:cs="Times New Roman"/>
          <w:sz w:val="20"/>
          <w:szCs w:val="20"/>
        </w:rPr>
        <w:t>-</w:t>
      </w:r>
      <w:r w:rsidR="00B02C19">
        <w:rPr>
          <w:rFonts w:ascii="Times" w:eastAsia="Times New Roman" w:hAnsi="Times" w:cs="Times New Roman"/>
          <w:sz w:val="20"/>
          <w:szCs w:val="20"/>
        </w:rPr>
        <w:t>16</w:t>
      </w:r>
      <w:r w:rsidRPr="003069D3">
        <w:rPr>
          <w:rFonts w:ascii="Times" w:eastAsia="Times New Roman" w:hAnsi="Times" w:cs="Times New Roman"/>
          <w:sz w:val="20"/>
          <w:szCs w:val="20"/>
        </w:rPr>
        <w:t xml:space="preserve">%), with mean effect sizes (95% CIs) of </w:t>
      </w:r>
      <w:r w:rsidR="00B02C19">
        <w:rPr>
          <w:rFonts w:ascii="Times" w:eastAsia="Times New Roman" w:hAnsi="Times" w:cs="Times New Roman"/>
          <w:sz w:val="20"/>
          <w:szCs w:val="20"/>
        </w:rPr>
        <w:t>14</w:t>
      </w:r>
      <w:r w:rsidRPr="003069D3">
        <w:rPr>
          <w:rFonts w:ascii="Times" w:eastAsia="Times New Roman" w:hAnsi="Times" w:cs="Times New Roman"/>
          <w:sz w:val="20"/>
          <w:szCs w:val="20"/>
        </w:rPr>
        <w:t>.</w:t>
      </w:r>
      <w:r w:rsidR="00B02C19">
        <w:rPr>
          <w:rFonts w:ascii="Times" w:eastAsia="Times New Roman" w:hAnsi="Times" w:cs="Times New Roman"/>
          <w:sz w:val="20"/>
          <w:szCs w:val="20"/>
        </w:rPr>
        <w:t>21</w:t>
      </w:r>
      <w:r w:rsidRPr="003069D3">
        <w:rPr>
          <w:rFonts w:ascii="Times" w:eastAsia="Times New Roman" w:hAnsi="Times" w:cs="Times New Roman"/>
          <w:sz w:val="20"/>
          <w:szCs w:val="20"/>
        </w:rPr>
        <w:t xml:space="preserve"> (</w:t>
      </w:r>
      <w:r w:rsidR="00B02C19">
        <w:rPr>
          <w:rFonts w:ascii="Times" w:eastAsia="Times New Roman" w:hAnsi="Times" w:cs="Times New Roman"/>
          <w:sz w:val="20"/>
          <w:szCs w:val="20"/>
        </w:rPr>
        <w:t>5.04</w:t>
      </w:r>
      <w:r w:rsidRPr="003069D3">
        <w:rPr>
          <w:rFonts w:ascii="Times" w:eastAsia="Times New Roman" w:hAnsi="Times" w:cs="Times New Roman"/>
          <w:sz w:val="20"/>
          <w:szCs w:val="20"/>
        </w:rPr>
        <w:t>- 2</w:t>
      </w:r>
      <w:r w:rsidR="00B02C19">
        <w:rPr>
          <w:rFonts w:ascii="Times" w:eastAsia="Times New Roman" w:hAnsi="Times" w:cs="Times New Roman"/>
          <w:sz w:val="20"/>
          <w:szCs w:val="20"/>
        </w:rPr>
        <w:t>5</w:t>
      </w:r>
      <w:r w:rsidRPr="003069D3">
        <w:rPr>
          <w:rFonts w:ascii="Times" w:eastAsia="Times New Roman" w:hAnsi="Times" w:cs="Times New Roman"/>
          <w:sz w:val="20"/>
          <w:szCs w:val="20"/>
        </w:rPr>
        <w:t>.</w:t>
      </w:r>
      <w:r w:rsidR="00B02C19">
        <w:rPr>
          <w:rFonts w:ascii="Times" w:eastAsia="Times New Roman" w:hAnsi="Times" w:cs="Times New Roman"/>
          <w:sz w:val="20"/>
          <w:szCs w:val="20"/>
        </w:rPr>
        <w:t>65</w:t>
      </w:r>
      <w:r w:rsidRPr="003069D3">
        <w:rPr>
          <w:rFonts w:ascii="Times" w:eastAsia="Times New Roman" w:hAnsi="Times" w:cs="Times New Roman"/>
          <w:sz w:val="20"/>
          <w:szCs w:val="20"/>
        </w:rPr>
        <w:t xml:space="preserve">) for disruptive </w:t>
      </w:r>
      <w:r w:rsidRPr="003069D3">
        <w:rPr>
          <w:rFonts w:ascii="Times" w:eastAsia="Times New Roman" w:hAnsi="Times" w:cs="Times New Roman"/>
          <w:i/>
          <w:iCs/>
          <w:sz w:val="20"/>
          <w:szCs w:val="20"/>
        </w:rPr>
        <w:t xml:space="preserve">de </w:t>
      </w:r>
      <w:proofErr w:type="spellStart"/>
      <w:r w:rsidRPr="003069D3">
        <w:rPr>
          <w:rFonts w:ascii="Times" w:eastAsia="Times New Roman" w:hAnsi="Times" w:cs="Times New Roman"/>
          <w:i/>
          <w:iCs/>
          <w:sz w:val="20"/>
          <w:szCs w:val="20"/>
        </w:rPr>
        <w:t>novos</w:t>
      </w:r>
      <w:proofErr w:type="spellEnd"/>
      <w:r w:rsidRPr="003069D3">
        <w:rPr>
          <w:rFonts w:ascii="Times" w:eastAsia="Times New Roman" w:hAnsi="Times" w:cs="Times New Roman"/>
          <w:sz w:val="20"/>
          <w:szCs w:val="20"/>
        </w:rPr>
        <w:t xml:space="preserve">, </w:t>
      </w:r>
      <w:r w:rsidR="00B02C19">
        <w:rPr>
          <w:rFonts w:ascii="Times" w:eastAsia="Times New Roman" w:hAnsi="Times" w:cs="Times New Roman"/>
          <w:sz w:val="20"/>
          <w:szCs w:val="20"/>
        </w:rPr>
        <w:t>1.99</w:t>
      </w:r>
      <w:r w:rsidRPr="003069D3">
        <w:rPr>
          <w:rFonts w:ascii="Times" w:eastAsia="Times New Roman" w:hAnsi="Times" w:cs="Times New Roman"/>
          <w:sz w:val="20"/>
          <w:szCs w:val="20"/>
        </w:rPr>
        <w:t xml:space="preserve"> (1-</w:t>
      </w:r>
      <w:r w:rsidR="00B02C19">
        <w:rPr>
          <w:rFonts w:ascii="Times" w:eastAsia="Times New Roman" w:hAnsi="Times" w:cs="Times New Roman"/>
          <w:sz w:val="20"/>
          <w:szCs w:val="20"/>
        </w:rPr>
        <w:t>3</w:t>
      </w:r>
      <w:r w:rsidRPr="003069D3">
        <w:rPr>
          <w:rFonts w:ascii="Times" w:eastAsia="Times New Roman" w:hAnsi="Times" w:cs="Times New Roman"/>
          <w:sz w:val="20"/>
          <w:szCs w:val="20"/>
        </w:rPr>
        <w:t>.</w:t>
      </w:r>
      <w:r w:rsidR="00B02C19">
        <w:rPr>
          <w:rFonts w:ascii="Times" w:eastAsia="Times New Roman" w:hAnsi="Times" w:cs="Times New Roman"/>
          <w:sz w:val="20"/>
          <w:szCs w:val="20"/>
        </w:rPr>
        <w:t>9</w:t>
      </w:r>
      <w:r w:rsidRPr="003069D3">
        <w:rPr>
          <w:rFonts w:ascii="Times" w:eastAsia="Times New Roman" w:hAnsi="Times" w:cs="Times New Roman"/>
          <w:sz w:val="20"/>
          <w:szCs w:val="20"/>
        </w:rPr>
        <w:t xml:space="preserve">9) for missense damaging </w:t>
      </w:r>
      <w:r w:rsidRPr="003069D3">
        <w:rPr>
          <w:rFonts w:ascii="Times" w:eastAsia="Times New Roman" w:hAnsi="Times" w:cs="Times New Roman"/>
          <w:i/>
          <w:iCs/>
          <w:sz w:val="20"/>
          <w:szCs w:val="20"/>
        </w:rPr>
        <w:t xml:space="preserve">de </w:t>
      </w:r>
      <w:proofErr w:type="spellStart"/>
      <w:r w:rsidRPr="003069D3">
        <w:rPr>
          <w:rFonts w:ascii="Times" w:eastAsia="Times New Roman" w:hAnsi="Times" w:cs="Times New Roman"/>
          <w:i/>
          <w:iCs/>
          <w:sz w:val="20"/>
          <w:szCs w:val="20"/>
        </w:rPr>
        <w:t>novos</w:t>
      </w:r>
      <w:proofErr w:type="spellEnd"/>
      <w:r w:rsidRPr="003069D3">
        <w:rPr>
          <w:rFonts w:ascii="Times" w:eastAsia="Times New Roman" w:hAnsi="Times" w:cs="Times New Roman"/>
          <w:sz w:val="20"/>
          <w:szCs w:val="20"/>
        </w:rPr>
        <w:t xml:space="preserve">, </w:t>
      </w:r>
      <w:r w:rsidR="00B02C19">
        <w:rPr>
          <w:rFonts w:ascii="Times" w:eastAsia="Times New Roman" w:hAnsi="Times" w:cs="Times New Roman"/>
          <w:sz w:val="20"/>
          <w:szCs w:val="20"/>
        </w:rPr>
        <w:t>1</w:t>
      </w:r>
      <w:r w:rsidRPr="003069D3">
        <w:rPr>
          <w:rFonts w:ascii="Times" w:eastAsia="Times New Roman" w:hAnsi="Times" w:cs="Times New Roman"/>
          <w:sz w:val="20"/>
          <w:szCs w:val="20"/>
        </w:rPr>
        <w:t>.</w:t>
      </w:r>
      <w:r w:rsidR="00B02C19">
        <w:rPr>
          <w:rFonts w:ascii="Times" w:eastAsia="Times New Roman" w:hAnsi="Times" w:cs="Times New Roman"/>
          <w:sz w:val="20"/>
          <w:szCs w:val="20"/>
        </w:rPr>
        <w:t>79</w:t>
      </w:r>
      <w:r w:rsidRPr="003069D3">
        <w:rPr>
          <w:rFonts w:ascii="Times" w:eastAsia="Times New Roman" w:hAnsi="Times" w:cs="Times New Roman"/>
          <w:sz w:val="20"/>
          <w:szCs w:val="20"/>
        </w:rPr>
        <w:t xml:space="preserve"> (1-</w:t>
      </w:r>
      <w:r w:rsidR="00B02C19">
        <w:rPr>
          <w:rFonts w:ascii="Times" w:eastAsia="Times New Roman" w:hAnsi="Times" w:cs="Times New Roman"/>
          <w:sz w:val="20"/>
          <w:szCs w:val="20"/>
        </w:rPr>
        <w:t>2</w:t>
      </w:r>
      <w:r w:rsidRPr="003069D3">
        <w:rPr>
          <w:rFonts w:ascii="Times" w:eastAsia="Times New Roman" w:hAnsi="Times" w:cs="Times New Roman"/>
          <w:sz w:val="20"/>
          <w:szCs w:val="20"/>
        </w:rPr>
        <w:t>.</w:t>
      </w:r>
      <w:r w:rsidR="00B02C19">
        <w:rPr>
          <w:rFonts w:ascii="Times" w:eastAsia="Times New Roman" w:hAnsi="Times" w:cs="Times New Roman"/>
          <w:sz w:val="20"/>
          <w:szCs w:val="20"/>
        </w:rPr>
        <w:t>94</w:t>
      </w:r>
      <w:r w:rsidRPr="003069D3">
        <w:rPr>
          <w:rFonts w:ascii="Times" w:eastAsia="Times New Roman" w:hAnsi="Times" w:cs="Times New Roman"/>
          <w:sz w:val="20"/>
          <w:szCs w:val="20"/>
        </w:rPr>
        <w:t xml:space="preserve">) for disruptive case/control </w:t>
      </w:r>
      <w:r w:rsidR="00B02C19">
        <w:rPr>
          <w:rFonts w:ascii="Times" w:eastAsia="Times New Roman" w:hAnsi="Times" w:cs="Times New Roman"/>
          <w:sz w:val="20"/>
          <w:szCs w:val="20"/>
        </w:rPr>
        <w:t>s</w:t>
      </w:r>
      <w:r w:rsidRPr="003069D3">
        <w:rPr>
          <w:rFonts w:ascii="Times" w:eastAsia="Times New Roman" w:hAnsi="Times" w:cs="Times New Roman"/>
          <w:sz w:val="20"/>
          <w:szCs w:val="20"/>
        </w:rPr>
        <w:t>ingletons, and 1.</w:t>
      </w:r>
      <w:r w:rsidR="00B02C19">
        <w:rPr>
          <w:rFonts w:ascii="Times" w:eastAsia="Times New Roman" w:hAnsi="Times" w:cs="Times New Roman"/>
          <w:sz w:val="20"/>
          <w:szCs w:val="20"/>
        </w:rPr>
        <w:t>56</w:t>
      </w:r>
      <w:r w:rsidRPr="003069D3">
        <w:rPr>
          <w:rFonts w:ascii="Times" w:eastAsia="Times New Roman" w:hAnsi="Times" w:cs="Times New Roman"/>
          <w:sz w:val="20"/>
          <w:szCs w:val="20"/>
        </w:rPr>
        <w:t xml:space="preserve"> (1-</w:t>
      </w:r>
      <w:r w:rsidR="00B02C19">
        <w:rPr>
          <w:rFonts w:ascii="Times" w:eastAsia="Times New Roman" w:hAnsi="Times" w:cs="Times New Roman"/>
          <w:sz w:val="20"/>
          <w:szCs w:val="20"/>
        </w:rPr>
        <w:t>2</w:t>
      </w:r>
      <w:r w:rsidRPr="003069D3">
        <w:rPr>
          <w:rFonts w:ascii="Times" w:eastAsia="Times New Roman" w:hAnsi="Times" w:cs="Times New Roman"/>
          <w:sz w:val="20"/>
          <w:szCs w:val="20"/>
        </w:rPr>
        <w:t>.</w:t>
      </w:r>
      <w:r w:rsidR="00B02C19">
        <w:rPr>
          <w:rFonts w:ascii="Times" w:eastAsia="Times New Roman" w:hAnsi="Times" w:cs="Times New Roman"/>
          <w:sz w:val="20"/>
          <w:szCs w:val="20"/>
        </w:rPr>
        <w:t>46</w:t>
      </w:r>
      <w:r w:rsidRPr="003069D3">
        <w:rPr>
          <w:rFonts w:ascii="Times" w:eastAsia="Times New Roman" w:hAnsi="Times" w:cs="Times New Roman"/>
          <w:sz w:val="20"/>
          <w:szCs w:val="20"/>
        </w:rPr>
        <w:t xml:space="preserve">) for missense damaging case/control singletons. Our analysis identified only </w:t>
      </w:r>
      <w:r w:rsidR="00B02C19">
        <w:rPr>
          <w:rFonts w:ascii="Times" w:eastAsia="Times New Roman" w:hAnsi="Times" w:cs="Times New Roman"/>
          <w:sz w:val="20"/>
          <w:szCs w:val="20"/>
        </w:rPr>
        <w:t>three</w:t>
      </w:r>
      <w:r w:rsidRPr="003069D3">
        <w:rPr>
          <w:rFonts w:ascii="Times" w:eastAsia="Times New Roman" w:hAnsi="Times" w:cs="Times New Roman"/>
          <w:sz w:val="20"/>
          <w:szCs w:val="20"/>
        </w:rPr>
        <w:t xml:space="preserve"> </w:t>
      </w:r>
      <w:proofErr w:type="gramStart"/>
      <w:r w:rsidRPr="003069D3">
        <w:rPr>
          <w:rFonts w:ascii="Times" w:eastAsia="Times New Roman" w:hAnsi="Times" w:cs="Times New Roman"/>
          <w:sz w:val="20"/>
          <w:szCs w:val="20"/>
        </w:rPr>
        <w:t>gene</w:t>
      </w:r>
      <w:proofErr w:type="gramEnd"/>
      <w:r w:rsidRPr="003069D3">
        <w:rPr>
          <w:rFonts w:ascii="Times" w:eastAsia="Times New Roman" w:hAnsi="Times" w:cs="Times New Roman"/>
          <w:sz w:val="20"/>
          <w:szCs w:val="20"/>
        </w:rPr>
        <w:t xml:space="preserve"> with FDR&lt;0.</w:t>
      </w:r>
      <w:r w:rsidR="00EA7A3D">
        <w:rPr>
          <w:rFonts w:ascii="Times" w:eastAsia="Times New Roman" w:hAnsi="Times" w:cs="Times New Roman"/>
          <w:sz w:val="20"/>
          <w:szCs w:val="20"/>
        </w:rPr>
        <w:t>1</w:t>
      </w:r>
      <w:r w:rsidRPr="003069D3">
        <w:rPr>
          <w:rFonts w:ascii="Times" w:eastAsia="Times New Roman" w:hAnsi="Times" w:cs="Times New Roman"/>
          <w:sz w:val="20"/>
          <w:szCs w:val="20"/>
        </w:rPr>
        <w:t>,</w:t>
      </w:r>
      <w:r w:rsidR="00F03789">
        <w:rPr>
          <w:rFonts w:ascii="Times" w:eastAsia="Times New Roman" w:hAnsi="Times" w:cs="Times New Roman"/>
          <w:sz w:val="20"/>
          <w:szCs w:val="20"/>
        </w:rPr>
        <w:t xml:space="preserve"> SETD1A, TAF13</w:t>
      </w:r>
      <w:r w:rsidR="00CB768B">
        <w:rPr>
          <w:rFonts w:ascii="Times" w:eastAsia="Times New Roman" w:hAnsi="Times" w:cs="Times New Roman"/>
          <w:sz w:val="20"/>
          <w:szCs w:val="20"/>
        </w:rPr>
        <w:t xml:space="preserve"> (FDR&lt;0.05)</w:t>
      </w:r>
      <w:r w:rsidR="00F03789">
        <w:rPr>
          <w:rFonts w:ascii="Times" w:eastAsia="Times New Roman" w:hAnsi="Times" w:cs="Times New Roman"/>
          <w:sz w:val="20"/>
          <w:szCs w:val="20"/>
        </w:rPr>
        <w:t xml:space="preserve"> and RB1CC1</w:t>
      </w:r>
      <w:r w:rsidRPr="003069D3">
        <w:rPr>
          <w:rFonts w:ascii="Times" w:eastAsia="Times New Roman" w:hAnsi="Times" w:cs="Times New Roman"/>
          <w:sz w:val="20"/>
          <w:szCs w:val="20"/>
        </w:rPr>
        <w:t>. We further analyzed the top 100 genes, with FDR&lt;=0.</w:t>
      </w:r>
      <w:r w:rsidR="00F03789">
        <w:rPr>
          <w:rFonts w:ascii="Times" w:eastAsia="Times New Roman" w:hAnsi="Times" w:cs="Times New Roman"/>
          <w:sz w:val="20"/>
          <w:szCs w:val="20"/>
        </w:rPr>
        <w:t>496</w:t>
      </w:r>
      <w:r w:rsidRPr="003069D3">
        <w:rPr>
          <w:rFonts w:ascii="Times" w:eastAsia="Times New Roman" w:hAnsi="Times" w:cs="Times New Roman"/>
          <w:sz w:val="20"/>
          <w:szCs w:val="20"/>
        </w:rPr>
        <w:t xml:space="preserve">, for enrichment in several candidate gene sets. Significant results are observed in gene sets previously implicated in schizophrenia (including in a subset of these data): FMRP, Rbfox1/2/3, constrained, </w:t>
      </w:r>
      <w:r w:rsidRPr="003069D3">
        <w:rPr>
          <w:rFonts w:ascii="Times" w:eastAsia="Times New Roman" w:hAnsi="Times" w:cs="Times New Roman"/>
          <w:i/>
          <w:iCs/>
          <w:sz w:val="20"/>
          <w:szCs w:val="20"/>
        </w:rPr>
        <w:t xml:space="preserve">de novo mutations </w:t>
      </w:r>
      <w:r w:rsidRPr="003069D3">
        <w:rPr>
          <w:rFonts w:ascii="Times" w:eastAsia="Times New Roman" w:hAnsi="Times" w:cs="Times New Roman"/>
          <w:sz w:val="20"/>
          <w:szCs w:val="20"/>
        </w:rPr>
        <w:t xml:space="preserve">in ASD (all p values </w:t>
      </w:r>
      <w:r w:rsidR="00772C58">
        <w:rPr>
          <w:rFonts w:ascii="Times" w:eastAsia="Times New Roman" w:hAnsi="Times" w:cs="Times New Roman"/>
          <w:sz w:val="20"/>
          <w:szCs w:val="20"/>
        </w:rPr>
        <w:t>less than</w:t>
      </w:r>
      <w:r w:rsidRPr="003069D3">
        <w:rPr>
          <w:rFonts w:ascii="Times" w:eastAsia="Times New Roman" w:hAnsi="Times" w:cs="Times New Roman"/>
          <w:sz w:val="20"/>
          <w:szCs w:val="20"/>
        </w:rPr>
        <w:t xml:space="preserve"> </w:t>
      </w:r>
      <w:r w:rsidR="00772C58">
        <w:rPr>
          <w:rFonts w:ascii="Times" w:eastAsia="Times New Roman" w:hAnsi="Times" w:cs="Times New Roman"/>
          <w:sz w:val="20"/>
          <w:szCs w:val="20"/>
        </w:rPr>
        <w:t>7.8</w:t>
      </w:r>
      <w:r w:rsidRPr="003069D3">
        <w:rPr>
          <w:rFonts w:ascii="Times" w:eastAsia="Times New Roman" w:hAnsi="Times" w:cs="Times New Roman"/>
          <w:sz w:val="20"/>
          <w:szCs w:val="20"/>
        </w:rPr>
        <w:t>x10</w:t>
      </w:r>
      <w:r w:rsidRPr="003069D3">
        <w:rPr>
          <w:rFonts w:ascii="Times" w:eastAsia="Times New Roman" w:hAnsi="Times" w:cs="Times New Roman"/>
          <w:sz w:val="20"/>
          <w:szCs w:val="20"/>
          <w:vertAlign w:val="superscript"/>
        </w:rPr>
        <w:t>-</w:t>
      </w:r>
      <w:r w:rsidR="00772C58">
        <w:rPr>
          <w:rFonts w:ascii="Times" w:eastAsia="Times New Roman" w:hAnsi="Times" w:cs="Times New Roman"/>
          <w:sz w:val="20"/>
          <w:szCs w:val="20"/>
          <w:vertAlign w:val="superscript"/>
        </w:rPr>
        <w:t>4</w:t>
      </w:r>
      <w:r w:rsidRPr="003069D3">
        <w:rPr>
          <w:rFonts w:ascii="Times" w:eastAsia="Times New Roman" w:hAnsi="Times" w:cs="Times New Roman"/>
          <w:sz w:val="20"/>
          <w:szCs w:val="20"/>
        </w:rPr>
        <w:t>)</w:t>
      </w:r>
      <w:r w:rsidR="00813C1C">
        <w:rPr>
          <w:rFonts w:ascii="Times" w:eastAsia="Times New Roman" w:hAnsi="Times" w:cs="Times New Roman"/>
          <w:sz w:val="20"/>
          <w:szCs w:val="20"/>
        </w:rPr>
        <w:t>,</w:t>
      </w:r>
      <w:r w:rsidRPr="003069D3">
        <w:rPr>
          <w:rFonts w:ascii="Times" w:eastAsia="Times New Roman" w:hAnsi="Times" w:cs="Times New Roman"/>
          <w:sz w:val="20"/>
          <w:szCs w:val="20"/>
        </w:rPr>
        <w:t xml:space="preserve"> and </w:t>
      </w:r>
      <w:proofErr w:type="spellStart"/>
      <w:r w:rsidRPr="003069D3">
        <w:rPr>
          <w:rFonts w:ascii="Times" w:eastAsia="Times New Roman" w:hAnsi="Times" w:cs="Times New Roman"/>
          <w:sz w:val="20"/>
          <w:szCs w:val="20"/>
        </w:rPr>
        <w:t>synap</w:t>
      </w:r>
      <w:r w:rsidR="00813C1C">
        <w:rPr>
          <w:rFonts w:ascii="Times" w:eastAsia="Times New Roman" w:hAnsi="Times" w:cs="Times New Roman"/>
          <w:sz w:val="20"/>
          <w:szCs w:val="20"/>
        </w:rPr>
        <w:t>tome</w:t>
      </w:r>
      <w:proofErr w:type="spellEnd"/>
      <w:r w:rsidRPr="003069D3">
        <w:rPr>
          <w:rFonts w:ascii="Times" w:eastAsia="Times New Roman" w:hAnsi="Times" w:cs="Times New Roman"/>
          <w:sz w:val="20"/>
          <w:szCs w:val="20"/>
        </w:rPr>
        <w:t xml:space="preserve"> (p = 1.</w:t>
      </w:r>
      <w:r w:rsidR="002A470F">
        <w:rPr>
          <w:rFonts w:ascii="Times" w:eastAsia="Times New Roman" w:hAnsi="Times" w:cs="Times New Roman"/>
          <w:sz w:val="20"/>
          <w:szCs w:val="20"/>
        </w:rPr>
        <w:t>3</w:t>
      </w:r>
      <w:r w:rsidRPr="003069D3">
        <w:rPr>
          <w:rFonts w:ascii="Times" w:eastAsia="Times New Roman" w:hAnsi="Times" w:cs="Times New Roman"/>
          <w:sz w:val="20"/>
          <w:szCs w:val="20"/>
        </w:rPr>
        <w:t>x10</w:t>
      </w:r>
      <w:r w:rsidRPr="003069D3">
        <w:rPr>
          <w:rFonts w:ascii="Times" w:eastAsia="Times New Roman" w:hAnsi="Times" w:cs="Times New Roman"/>
          <w:sz w:val="20"/>
          <w:szCs w:val="20"/>
          <w:vertAlign w:val="superscript"/>
        </w:rPr>
        <w:t>-</w:t>
      </w:r>
      <w:r w:rsidR="002A470F">
        <w:rPr>
          <w:rFonts w:ascii="Times" w:eastAsia="Times New Roman" w:hAnsi="Times" w:cs="Times New Roman"/>
          <w:sz w:val="20"/>
          <w:szCs w:val="20"/>
          <w:vertAlign w:val="superscript"/>
        </w:rPr>
        <w:t>3</w:t>
      </w:r>
      <w:r w:rsidRPr="003069D3">
        <w:rPr>
          <w:rFonts w:ascii="Times" w:eastAsia="Times New Roman" w:hAnsi="Times" w:cs="Times New Roman"/>
          <w:sz w:val="20"/>
          <w:szCs w:val="20"/>
        </w:rPr>
        <w:t xml:space="preserve">). Overall, our results replicate previous studies for known gene sets as well as the single gene SETD1A indicating the robustness of the approach. We anticipate this approach will improve our power to detect schizophrenia risk </w:t>
      </w:r>
      <w:proofErr w:type="gramStart"/>
      <w:r w:rsidRPr="003069D3">
        <w:rPr>
          <w:rFonts w:ascii="Times" w:eastAsia="Times New Roman" w:hAnsi="Times" w:cs="Times New Roman"/>
          <w:sz w:val="20"/>
          <w:szCs w:val="20"/>
        </w:rPr>
        <w:t>genes</w:t>
      </w:r>
      <w:proofErr w:type="gramEnd"/>
      <w:r w:rsidRPr="003069D3">
        <w:rPr>
          <w:rFonts w:ascii="Times" w:eastAsia="Times New Roman" w:hAnsi="Times" w:cs="Times New Roman"/>
          <w:sz w:val="20"/>
          <w:szCs w:val="20"/>
        </w:rPr>
        <w:t xml:space="preserve"> as more data is included.</w:t>
      </w:r>
    </w:p>
    <w:p w14:paraId="156F63B0" w14:textId="77777777" w:rsidR="009B5A8D" w:rsidRDefault="009B5A8D" w:rsidP="003069D3">
      <w:pPr>
        <w:rPr>
          <w:rFonts w:ascii="Times New Roman" w:hAnsi="Times New Roman" w:cs="Times New Roman"/>
          <w:sz w:val="26"/>
          <w:szCs w:val="26"/>
        </w:rPr>
      </w:pPr>
    </w:p>
    <w:p w14:paraId="66BBC415" w14:textId="5493C564" w:rsidR="00C64C5A" w:rsidRDefault="00962BA6" w:rsidP="003069D3">
      <w:pPr>
        <w:rPr>
          <w:rFonts w:ascii="Times New Roman" w:hAnsi="Times New Roman" w:cs="Times New Roman"/>
          <w:sz w:val="26"/>
          <w:szCs w:val="26"/>
        </w:rPr>
      </w:pPr>
      <w:r>
        <w:rPr>
          <w:rFonts w:ascii="Times New Roman" w:hAnsi="Times New Roman" w:cs="Times New Roman"/>
          <w:sz w:val="26"/>
          <w:szCs w:val="26"/>
        </w:rPr>
        <w:t>==============</w:t>
      </w:r>
      <w:r w:rsidR="00914522">
        <w:rPr>
          <w:rFonts w:ascii="Times New Roman" w:hAnsi="Times New Roman" w:cs="Times New Roman"/>
          <w:sz w:val="26"/>
          <w:szCs w:val="26"/>
        </w:rPr>
        <w:t>We only have 2500 words, please don’t add more words</w:t>
      </w:r>
      <w:r w:rsidR="00834EE2">
        <w:rPr>
          <w:rFonts w:ascii="Times New Roman" w:hAnsi="Times New Roman" w:cs="Times New Roman"/>
          <w:sz w:val="26"/>
          <w:szCs w:val="26"/>
        </w:rPr>
        <w:t xml:space="preserve">, should we add </w:t>
      </w:r>
      <w:proofErr w:type="spellStart"/>
      <w:r w:rsidR="00834EE2">
        <w:rPr>
          <w:color w:val="000000"/>
        </w:rPr>
        <w:t>Giulio</w:t>
      </w:r>
      <w:proofErr w:type="spellEnd"/>
      <w:r w:rsidR="00834EE2">
        <w:rPr>
          <w:color w:val="000000"/>
        </w:rPr>
        <w:t xml:space="preserve"> Genovese</w:t>
      </w:r>
      <w:r w:rsidR="00834EE2">
        <w:rPr>
          <w:color w:val="000000"/>
          <w:vertAlign w:val="superscript"/>
        </w:rPr>
        <w:t xml:space="preserve"> </w:t>
      </w:r>
      <w:r w:rsidR="00834EE2">
        <w:rPr>
          <w:rFonts w:ascii="Times New Roman" w:hAnsi="Times New Roman" w:cs="Times New Roman"/>
          <w:sz w:val="26"/>
          <w:szCs w:val="26"/>
        </w:rPr>
        <w:t>in the authors’ list?</w:t>
      </w:r>
      <w:bookmarkStart w:id="0" w:name="_GoBack"/>
      <w:bookmarkEnd w:id="0"/>
    </w:p>
    <w:p w14:paraId="4C5E599B" w14:textId="77777777" w:rsidR="00C64C5A" w:rsidRDefault="00C64C5A" w:rsidP="003069D3">
      <w:pPr>
        <w:rPr>
          <w:rFonts w:ascii="Times New Roman" w:hAnsi="Times New Roman" w:cs="Times New Roman"/>
          <w:sz w:val="26"/>
          <w:szCs w:val="26"/>
        </w:rPr>
      </w:pPr>
    </w:p>
    <w:p w14:paraId="5AA07270" w14:textId="54508E0A" w:rsidR="00C64C5A" w:rsidRDefault="00C64C5A" w:rsidP="003069D3">
      <w:pPr>
        <w:rPr>
          <w:rFonts w:ascii="Times New Roman" w:hAnsi="Times New Roman" w:cs="Times New Roman"/>
          <w:sz w:val="26"/>
          <w:szCs w:val="26"/>
        </w:rPr>
      </w:pPr>
      <w:r>
        <w:rPr>
          <w:rFonts w:ascii="Times New Roman" w:hAnsi="Times New Roman" w:cs="Times New Roman"/>
          <w:sz w:val="26"/>
          <w:szCs w:val="26"/>
        </w:rPr>
        <w:t>Below is the current one on ASHG website</w:t>
      </w:r>
      <w:r w:rsidR="0045200A">
        <w:rPr>
          <w:rFonts w:ascii="Times New Roman" w:hAnsi="Times New Roman" w:cs="Times New Roman"/>
          <w:sz w:val="26"/>
          <w:szCs w:val="26"/>
        </w:rPr>
        <w:t xml:space="preserve"> (using De novo + Private (Transmitted + Case/Control)</w:t>
      </w:r>
    </w:p>
    <w:p w14:paraId="0EAEE2F7" w14:textId="77777777" w:rsidR="00C64C5A" w:rsidRDefault="00C64C5A" w:rsidP="003069D3">
      <w:pPr>
        <w:rPr>
          <w:rFonts w:ascii="Times New Roman" w:hAnsi="Times New Roman" w:cs="Times New Roman"/>
          <w:sz w:val="26"/>
          <w:szCs w:val="26"/>
        </w:rPr>
      </w:pPr>
    </w:p>
    <w:p w14:paraId="5091FA5D" w14:textId="77777777" w:rsidR="00C64C5A" w:rsidRPr="00962BA6" w:rsidRDefault="00C64C5A" w:rsidP="00C64C5A">
      <w:pPr>
        <w:rPr>
          <w:rFonts w:ascii="Times" w:eastAsia="Times New Roman" w:hAnsi="Times" w:cs="Times New Roman"/>
          <w:b/>
          <w:sz w:val="20"/>
          <w:szCs w:val="20"/>
        </w:rPr>
      </w:pPr>
      <w:r w:rsidRPr="00962BA6">
        <w:rPr>
          <w:rFonts w:ascii="Times" w:eastAsia="Times New Roman" w:hAnsi="Times" w:cs="Times New Roman"/>
          <w:b/>
          <w:sz w:val="20"/>
          <w:szCs w:val="20"/>
        </w:rPr>
        <w:t>Bayesian integrated analysis of multiple types of rare variants to infer risk genes for schizophrenia</w:t>
      </w:r>
    </w:p>
    <w:p w14:paraId="0B3E9A94" w14:textId="77777777" w:rsidR="00C64C5A" w:rsidRDefault="00C64C5A" w:rsidP="00C64C5A">
      <w:pPr>
        <w:rPr>
          <w:rFonts w:ascii="Times New Roman" w:hAnsi="Times New Roman" w:cs="Times New Roman"/>
          <w:b/>
          <w:sz w:val="26"/>
          <w:szCs w:val="26"/>
        </w:rPr>
      </w:pPr>
    </w:p>
    <w:p w14:paraId="7BBCDC9B" w14:textId="77777777" w:rsidR="00C64C5A" w:rsidRPr="00AE4B88" w:rsidRDefault="00C64C5A" w:rsidP="00C64C5A">
      <w:pPr>
        <w:rPr>
          <w:rFonts w:ascii="Times New Roman" w:hAnsi="Times New Roman" w:cs="Times New Roman"/>
          <w:sz w:val="26"/>
          <w:szCs w:val="26"/>
        </w:rPr>
      </w:pPr>
    </w:p>
    <w:p w14:paraId="17681308" w14:textId="77777777" w:rsidR="00C64C5A" w:rsidRPr="00AE4B88" w:rsidRDefault="00C64C5A" w:rsidP="00C64C5A">
      <w:pPr>
        <w:rPr>
          <w:rFonts w:ascii="Times New Roman" w:hAnsi="Times New Roman" w:cs="Times New Roman"/>
          <w:i/>
          <w:sz w:val="26"/>
          <w:szCs w:val="26"/>
        </w:rPr>
      </w:pPr>
      <w:r w:rsidRPr="00AE4B88">
        <w:rPr>
          <w:rFonts w:ascii="Times New Roman" w:hAnsi="Times New Roman" w:cs="Times New Roman"/>
          <w:i/>
          <w:sz w:val="26"/>
          <w:szCs w:val="26"/>
        </w:rPr>
        <w:t xml:space="preserve">Hoang Nguyen, Douglas </w:t>
      </w:r>
      <w:proofErr w:type="spellStart"/>
      <w:r w:rsidRPr="00AE4B88">
        <w:rPr>
          <w:rFonts w:ascii="Times New Roman" w:hAnsi="Times New Roman" w:cs="Times New Roman"/>
          <w:i/>
          <w:sz w:val="26"/>
          <w:szCs w:val="26"/>
        </w:rPr>
        <w:t>Ruderfer</w:t>
      </w:r>
      <w:proofErr w:type="spellEnd"/>
      <w:r w:rsidRPr="00AE4B88">
        <w:rPr>
          <w:rFonts w:ascii="Times New Roman" w:hAnsi="Times New Roman" w:cs="Times New Roman"/>
          <w:i/>
          <w:sz w:val="26"/>
          <w:szCs w:val="26"/>
        </w:rPr>
        <w:t xml:space="preserve">, </w:t>
      </w:r>
      <w:proofErr w:type="spellStart"/>
      <w:r w:rsidRPr="00AE4B88">
        <w:rPr>
          <w:rFonts w:ascii="Times New Roman" w:hAnsi="Times New Roman" w:cs="Times New Roman"/>
          <w:i/>
          <w:sz w:val="26"/>
          <w:szCs w:val="26"/>
        </w:rPr>
        <w:t>Menachem</w:t>
      </w:r>
      <w:proofErr w:type="spellEnd"/>
      <w:r w:rsidRPr="00AE4B88">
        <w:rPr>
          <w:rFonts w:ascii="Times New Roman" w:hAnsi="Times New Roman" w:cs="Times New Roman"/>
          <w:i/>
          <w:sz w:val="26"/>
          <w:szCs w:val="26"/>
        </w:rPr>
        <w:t xml:space="preserve"> </w:t>
      </w:r>
      <w:proofErr w:type="spellStart"/>
      <w:r w:rsidRPr="00AE4B88">
        <w:rPr>
          <w:rFonts w:ascii="Times New Roman" w:hAnsi="Times New Roman" w:cs="Times New Roman"/>
          <w:i/>
          <w:sz w:val="26"/>
          <w:szCs w:val="26"/>
        </w:rPr>
        <w:t>Fromer</w:t>
      </w:r>
      <w:proofErr w:type="spellEnd"/>
      <w:r w:rsidRPr="00AE4B88">
        <w:rPr>
          <w:rFonts w:ascii="Times New Roman" w:hAnsi="Times New Roman" w:cs="Times New Roman"/>
          <w:i/>
          <w:sz w:val="26"/>
          <w:szCs w:val="26"/>
        </w:rPr>
        <w:t xml:space="preserve">, Pamela </w:t>
      </w:r>
      <w:proofErr w:type="spellStart"/>
      <w:r w:rsidRPr="00AE4B88">
        <w:rPr>
          <w:rFonts w:ascii="Times New Roman" w:hAnsi="Times New Roman" w:cs="Times New Roman"/>
          <w:i/>
          <w:sz w:val="26"/>
          <w:szCs w:val="26"/>
        </w:rPr>
        <w:t>Sklar</w:t>
      </w:r>
      <w:proofErr w:type="spellEnd"/>
      <w:r w:rsidRPr="00AE4B88">
        <w:rPr>
          <w:rFonts w:ascii="Times New Roman" w:hAnsi="Times New Roman" w:cs="Times New Roman"/>
          <w:i/>
          <w:sz w:val="26"/>
          <w:szCs w:val="26"/>
        </w:rPr>
        <w:t xml:space="preserve">, Shaun Purcell, </w:t>
      </w:r>
      <w:proofErr w:type="spellStart"/>
      <w:r w:rsidRPr="00AE4B88">
        <w:rPr>
          <w:rFonts w:ascii="Times New Roman" w:hAnsi="Times New Roman" w:cs="Times New Roman"/>
          <w:i/>
          <w:sz w:val="26"/>
          <w:szCs w:val="26"/>
        </w:rPr>
        <w:t>Xin</w:t>
      </w:r>
      <w:proofErr w:type="spellEnd"/>
      <w:r w:rsidRPr="00AE4B88">
        <w:rPr>
          <w:rFonts w:ascii="Times New Roman" w:hAnsi="Times New Roman" w:cs="Times New Roman"/>
          <w:i/>
          <w:sz w:val="26"/>
          <w:szCs w:val="26"/>
        </w:rPr>
        <w:t xml:space="preserve"> He, Patrick Sullivan, Eli Stahl</w:t>
      </w:r>
    </w:p>
    <w:p w14:paraId="39D236ED" w14:textId="77777777" w:rsidR="00C64C5A" w:rsidRDefault="00C64C5A" w:rsidP="003069D3">
      <w:pPr>
        <w:rPr>
          <w:rFonts w:ascii="Times New Roman" w:hAnsi="Times New Roman" w:cs="Times New Roman"/>
          <w:sz w:val="26"/>
          <w:szCs w:val="26"/>
        </w:rPr>
      </w:pPr>
    </w:p>
    <w:p w14:paraId="2A12DD18" w14:textId="77777777" w:rsidR="00C64C5A" w:rsidRDefault="00C64C5A" w:rsidP="003069D3">
      <w:pPr>
        <w:rPr>
          <w:rFonts w:ascii="Times New Roman" w:hAnsi="Times New Roman" w:cs="Times New Roman"/>
          <w:sz w:val="26"/>
          <w:szCs w:val="26"/>
        </w:rPr>
      </w:pPr>
    </w:p>
    <w:p w14:paraId="691A1E8C" w14:textId="3A560DD2" w:rsidR="00C64C5A" w:rsidRPr="00C64C5A" w:rsidRDefault="00C64C5A" w:rsidP="00C64C5A">
      <w:pPr>
        <w:rPr>
          <w:rFonts w:ascii="Times" w:eastAsia="Times New Roman" w:hAnsi="Times" w:cs="Times New Roman"/>
          <w:sz w:val="20"/>
          <w:szCs w:val="20"/>
        </w:rPr>
      </w:pPr>
      <w:r w:rsidRPr="00C64C5A">
        <w:rPr>
          <w:rFonts w:ascii="Times" w:eastAsia="Times New Roman" w:hAnsi="Times" w:cs="Times New Roman"/>
          <w:sz w:val="20"/>
          <w:szCs w:val="20"/>
        </w:rPr>
        <w:t xml:space="preserve">Integrating rare variation from family and case/control studies has successfully, implicated specific genes contributing to risk of autism spectrum disorder (ASD). In schizophrenia, however, while sets of genes have been implicated through study of rare variation, very few individual risk genes have been identified. Here, we apply a hierarchical Bayesian modeling of rare variation in schizophrenia and describe the </w:t>
      </w:r>
      <w:r w:rsidRPr="00C64C5A">
        <w:rPr>
          <w:rFonts w:ascii="Times" w:eastAsia="Times New Roman" w:hAnsi="Times" w:cs="Times New Roman"/>
          <w:sz w:val="20"/>
          <w:szCs w:val="20"/>
        </w:rPr>
        <w:lastRenderedPageBreak/>
        <w:t xml:space="preserve">proportion of risk genes and distribution of risk variant effect sizes across multiple variant annotation categories. Briefly, we employed the same model used previously in ASD studies. However, to simplify the complexity of the model, an approximation for the case-control model in which case variants are conditional on total counts is used. In addition, instead of using only one class of de novo mutation as in the previous studies, all classes of de novo mutations and case-control variants are used to infer genetic parameters. These parameters are estimated using a Markov Chain Monte Carlo method. We applied this method to 1,024 trios and 4,954 cases/6,239 controls. We defined four variant annotation categories: disruptive (nonsense, </w:t>
      </w:r>
      <w:proofErr w:type="spellStart"/>
      <w:r w:rsidRPr="00C64C5A">
        <w:rPr>
          <w:rFonts w:ascii="Times" w:eastAsia="Times New Roman" w:hAnsi="Times" w:cs="Times New Roman"/>
          <w:sz w:val="20"/>
          <w:szCs w:val="20"/>
        </w:rPr>
        <w:t>frameshift</w:t>
      </w:r>
      <w:proofErr w:type="spellEnd"/>
      <w:r w:rsidRPr="00C64C5A">
        <w:rPr>
          <w:rFonts w:ascii="Times" w:eastAsia="Times New Roman" w:hAnsi="Times" w:cs="Times New Roman"/>
          <w:sz w:val="20"/>
          <w:szCs w:val="20"/>
        </w:rPr>
        <w:t>, essen</w:t>
      </w:r>
      <w:r w:rsidR="00B54B41">
        <w:rPr>
          <w:rFonts w:ascii="Times" w:eastAsia="Times New Roman" w:hAnsi="Times" w:cs="Times New Roman"/>
          <w:sz w:val="20"/>
          <w:szCs w:val="20"/>
        </w:rPr>
        <w:t>t</w:t>
      </w:r>
      <w:r w:rsidRPr="00C64C5A">
        <w:rPr>
          <w:rFonts w:ascii="Times" w:eastAsia="Times New Roman" w:hAnsi="Times" w:cs="Times New Roman"/>
          <w:sz w:val="20"/>
          <w:szCs w:val="20"/>
        </w:rPr>
        <w:t xml:space="preserve">ial splice site mutations) and missense damaging </w:t>
      </w:r>
      <w:r w:rsidRPr="00C64C5A">
        <w:rPr>
          <w:rFonts w:ascii="Times" w:eastAsia="Times New Roman" w:hAnsi="Times" w:cs="Times New Roman"/>
          <w:i/>
          <w:iCs/>
          <w:sz w:val="20"/>
          <w:szCs w:val="20"/>
        </w:rPr>
        <w:t xml:space="preserve">de </w:t>
      </w:r>
      <w:proofErr w:type="spellStart"/>
      <w:r w:rsidRPr="00C64C5A">
        <w:rPr>
          <w:rFonts w:ascii="Times" w:eastAsia="Times New Roman" w:hAnsi="Times" w:cs="Times New Roman"/>
          <w:i/>
          <w:iCs/>
          <w:sz w:val="20"/>
          <w:szCs w:val="20"/>
        </w:rPr>
        <w:t>novos</w:t>
      </w:r>
      <w:proofErr w:type="spellEnd"/>
      <w:r w:rsidRPr="00C64C5A">
        <w:rPr>
          <w:rFonts w:ascii="Times" w:eastAsia="Times New Roman" w:hAnsi="Times" w:cs="Times New Roman"/>
          <w:i/>
          <w:iCs/>
          <w:sz w:val="20"/>
          <w:szCs w:val="20"/>
        </w:rPr>
        <w:t xml:space="preserve"> </w:t>
      </w:r>
      <w:r w:rsidRPr="00C64C5A">
        <w:rPr>
          <w:rFonts w:ascii="Times" w:eastAsia="Times New Roman" w:hAnsi="Times" w:cs="Times New Roman"/>
          <w:sz w:val="20"/>
          <w:szCs w:val="20"/>
        </w:rPr>
        <w:t xml:space="preserve">(predicting damaging by seven algorithms), private disruptive (not seen in </w:t>
      </w:r>
      <w:proofErr w:type="spellStart"/>
      <w:r w:rsidRPr="00C64C5A">
        <w:rPr>
          <w:rFonts w:ascii="Times" w:eastAsia="Times New Roman" w:hAnsi="Times" w:cs="Times New Roman"/>
          <w:sz w:val="20"/>
          <w:szCs w:val="20"/>
        </w:rPr>
        <w:t>ExAC</w:t>
      </w:r>
      <w:proofErr w:type="spellEnd"/>
      <w:r w:rsidRPr="00C64C5A">
        <w:rPr>
          <w:rFonts w:ascii="Times" w:eastAsia="Times New Roman" w:hAnsi="Times" w:cs="Times New Roman"/>
          <w:sz w:val="20"/>
          <w:szCs w:val="20"/>
        </w:rPr>
        <w:t xml:space="preserve">) and missense damaging case/control singletons. We estimated that 5.8% of approximate 20,000 estimated genes are risk genes (95% credible interval 2-10%), with mean effect sizes (95% CIs) of 17.46 (7.45- 29.4) for disruptive </w:t>
      </w:r>
      <w:r w:rsidRPr="00C64C5A">
        <w:rPr>
          <w:rFonts w:ascii="Times" w:eastAsia="Times New Roman" w:hAnsi="Times" w:cs="Times New Roman"/>
          <w:i/>
          <w:iCs/>
          <w:sz w:val="20"/>
          <w:szCs w:val="20"/>
        </w:rPr>
        <w:t xml:space="preserve">de </w:t>
      </w:r>
      <w:proofErr w:type="spellStart"/>
      <w:r w:rsidRPr="00C64C5A">
        <w:rPr>
          <w:rFonts w:ascii="Times" w:eastAsia="Times New Roman" w:hAnsi="Times" w:cs="Times New Roman"/>
          <w:i/>
          <w:iCs/>
          <w:sz w:val="20"/>
          <w:szCs w:val="20"/>
        </w:rPr>
        <w:t>novos</w:t>
      </w:r>
      <w:proofErr w:type="spellEnd"/>
      <w:r w:rsidRPr="00C64C5A">
        <w:rPr>
          <w:rFonts w:ascii="Times" w:eastAsia="Times New Roman" w:hAnsi="Times" w:cs="Times New Roman"/>
          <w:sz w:val="20"/>
          <w:szCs w:val="20"/>
        </w:rPr>
        <w:t xml:space="preserve">, 2.34 (1-4.9) for missense damaging </w:t>
      </w:r>
      <w:r w:rsidRPr="00C64C5A">
        <w:rPr>
          <w:rFonts w:ascii="Times" w:eastAsia="Times New Roman" w:hAnsi="Times" w:cs="Times New Roman"/>
          <w:i/>
          <w:iCs/>
          <w:sz w:val="20"/>
          <w:szCs w:val="20"/>
        </w:rPr>
        <w:t xml:space="preserve">de </w:t>
      </w:r>
      <w:proofErr w:type="spellStart"/>
      <w:r w:rsidRPr="00C64C5A">
        <w:rPr>
          <w:rFonts w:ascii="Times" w:eastAsia="Times New Roman" w:hAnsi="Times" w:cs="Times New Roman"/>
          <w:i/>
          <w:iCs/>
          <w:sz w:val="20"/>
          <w:szCs w:val="20"/>
        </w:rPr>
        <w:t>novos</w:t>
      </w:r>
      <w:proofErr w:type="spellEnd"/>
      <w:r w:rsidRPr="00C64C5A">
        <w:rPr>
          <w:rFonts w:ascii="Times" w:eastAsia="Times New Roman" w:hAnsi="Times" w:cs="Times New Roman"/>
          <w:sz w:val="20"/>
          <w:szCs w:val="20"/>
        </w:rPr>
        <w:t xml:space="preserve">, 2.06 (1-3.71) for disruptive case/control private singletons, and 1.82 (1-3.01) for missense damaging case/control private singletons. Our analysis identified only one gene with FDR&lt;0.05, which is the previously identified gene </w:t>
      </w:r>
      <w:r w:rsidRPr="00C64C5A">
        <w:rPr>
          <w:rFonts w:ascii="Times" w:eastAsia="Times New Roman" w:hAnsi="Times" w:cs="Times New Roman"/>
          <w:i/>
          <w:iCs/>
          <w:sz w:val="20"/>
          <w:szCs w:val="20"/>
        </w:rPr>
        <w:t>SETD1A</w:t>
      </w:r>
      <w:r w:rsidRPr="00C64C5A">
        <w:rPr>
          <w:rFonts w:ascii="Times" w:eastAsia="Times New Roman" w:hAnsi="Times" w:cs="Times New Roman"/>
          <w:sz w:val="20"/>
          <w:szCs w:val="20"/>
        </w:rPr>
        <w:t xml:space="preserve">. We further analyzed the top 100 genes, with FDR&lt;=0.594, for enrichment in several candidate gene sets. Significant results are observed in gene sets previously implicated in schizophrenia (including in a subset of these data): FMRP, </w:t>
      </w:r>
      <w:proofErr w:type="spellStart"/>
      <w:r w:rsidRPr="00C64C5A">
        <w:rPr>
          <w:rFonts w:ascii="Times" w:eastAsia="Times New Roman" w:hAnsi="Times" w:cs="Times New Roman"/>
          <w:sz w:val="20"/>
          <w:szCs w:val="20"/>
        </w:rPr>
        <w:t>haplo</w:t>
      </w:r>
      <w:proofErr w:type="spellEnd"/>
      <w:r w:rsidRPr="00C64C5A">
        <w:rPr>
          <w:rFonts w:ascii="Times" w:eastAsia="Times New Roman" w:hAnsi="Times" w:cs="Times New Roman"/>
          <w:sz w:val="20"/>
          <w:szCs w:val="20"/>
        </w:rPr>
        <w:t xml:space="preserve">-insufficient, Rbfox1/2/3, constrained, </w:t>
      </w:r>
      <w:r w:rsidRPr="00C64C5A">
        <w:rPr>
          <w:rFonts w:ascii="Times" w:eastAsia="Times New Roman" w:hAnsi="Times" w:cs="Times New Roman"/>
          <w:i/>
          <w:iCs/>
          <w:sz w:val="20"/>
          <w:szCs w:val="20"/>
        </w:rPr>
        <w:t xml:space="preserve">de novo mutations </w:t>
      </w:r>
      <w:r w:rsidRPr="00C64C5A">
        <w:rPr>
          <w:rFonts w:ascii="Times" w:eastAsia="Times New Roman" w:hAnsi="Times" w:cs="Times New Roman"/>
          <w:sz w:val="20"/>
          <w:szCs w:val="20"/>
        </w:rPr>
        <w:t>in ASD (all p values = 6.7x10</w:t>
      </w:r>
      <w:r w:rsidRPr="00C64C5A">
        <w:rPr>
          <w:rFonts w:ascii="Times" w:eastAsia="Times New Roman" w:hAnsi="Times" w:cs="Times New Roman"/>
          <w:sz w:val="20"/>
          <w:szCs w:val="20"/>
          <w:vertAlign w:val="superscript"/>
        </w:rPr>
        <w:t>-5</w:t>
      </w:r>
      <w:r w:rsidRPr="00C64C5A">
        <w:rPr>
          <w:rFonts w:ascii="Times" w:eastAsia="Times New Roman" w:hAnsi="Times" w:cs="Times New Roman"/>
          <w:sz w:val="20"/>
          <w:szCs w:val="20"/>
        </w:rPr>
        <w:t>) and synaptic (p = 1.2x10</w:t>
      </w:r>
      <w:r w:rsidRPr="00C64C5A">
        <w:rPr>
          <w:rFonts w:ascii="Times" w:eastAsia="Times New Roman" w:hAnsi="Times" w:cs="Times New Roman"/>
          <w:sz w:val="20"/>
          <w:szCs w:val="20"/>
          <w:vertAlign w:val="superscript"/>
        </w:rPr>
        <w:t>-4</w:t>
      </w:r>
      <w:r w:rsidRPr="00C64C5A">
        <w:rPr>
          <w:rFonts w:ascii="Times" w:eastAsia="Times New Roman" w:hAnsi="Times" w:cs="Times New Roman"/>
          <w:sz w:val="20"/>
          <w:szCs w:val="20"/>
        </w:rPr>
        <w:t xml:space="preserve">). Overall, our results replicate previous studies for known gene sets as well as the single gene SETD1A indicating the robustness of the approach. We anticipate this approach will improve our power to detect schizophrenia risk </w:t>
      </w:r>
      <w:proofErr w:type="gramStart"/>
      <w:r w:rsidRPr="00C64C5A">
        <w:rPr>
          <w:rFonts w:ascii="Times" w:eastAsia="Times New Roman" w:hAnsi="Times" w:cs="Times New Roman"/>
          <w:sz w:val="20"/>
          <w:szCs w:val="20"/>
        </w:rPr>
        <w:t>genes</w:t>
      </w:r>
      <w:proofErr w:type="gramEnd"/>
      <w:r w:rsidRPr="00C64C5A">
        <w:rPr>
          <w:rFonts w:ascii="Times" w:eastAsia="Times New Roman" w:hAnsi="Times" w:cs="Times New Roman"/>
          <w:sz w:val="20"/>
          <w:szCs w:val="20"/>
        </w:rPr>
        <w:t xml:space="preserve"> as more data is included.</w:t>
      </w:r>
    </w:p>
    <w:p w14:paraId="58531870" w14:textId="77777777" w:rsidR="00C64C5A" w:rsidRPr="004F4749" w:rsidRDefault="00C64C5A" w:rsidP="003069D3">
      <w:pPr>
        <w:rPr>
          <w:rFonts w:ascii="Times New Roman" w:hAnsi="Times New Roman" w:cs="Times New Roman"/>
          <w:sz w:val="26"/>
          <w:szCs w:val="26"/>
        </w:rPr>
      </w:pPr>
    </w:p>
    <w:sectPr w:rsidR="00C64C5A" w:rsidRPr="004F4749" w:rsidSect="00781D2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A8D"/>
    <w:rsid w:val="00003099"/>
    <w:rsid w:val="000455E3"/>
    <w:rsid w:val="00047D24"/>
    <w:rsid w:val="00050546"/>
    <w:rsid w:val="00064B28"/>
    <w:rsid w:val="000A3371"/>
    <w:rsid w:val="000A4F0F"/>
    <w:rsid w:val="000D7D69"/>
    <w:rsid w:val="00176388"/>
    <w:rsid w:val="001F2BE9"/>
    <w:rsid w:val="00246826"/>
    <w:rsid w:val="00295256"/>
    <w:rsid w:val="002A470F"/>
    <w:rsid w:val="002B294B"/>
    <w:rsid w:val="002B4C7B"/>
    <w:rsid w:val="003069D3"/>
    <w:rsid w:val="00315504"/>
    <w:rsid w:val="00315F91"/>
    <w:rsid w:val="0038598C"/>
    <w:rsid w:val="003B6060"/>
    <w:rsid w:val="003F53A8"/>
    <w:rsid w:val="00430FB2"/>
    <w:rsid w:val="0045200A"/>
    <w:rsid w:val="00453B91"/>
    <w:rsid w:val="00480DA9"/>
    <w:rsid w:val="00491693"/>
    <w:rsid w:val="004A6FF1"/>
    <w:rsid w:val="004F4749"/>
    <w:rsid w:val="00547E12"/>
    <w:rsid w:val="005624FB"/>
    <w:rsid w:val="005771A3"/>
    <w:rsid w:val="0057768D"/>
    <w:rsid w:val="005A242C"/>
    <w:rsid w:val="005A382A"/>
    <w:rsid w:val="005C0745"/>
    <w:rsid w:val="005E515A"/>
    <w:rsid w:val="00613263"/>
    <w:rsid w:val="00630E95"/>
    <w:rsid w:val="006434B8"/>
    <w:rsid w:val="0067260D"/>
    <w:rsid w:val="006D04A9"/>
    <w:rsid w:val="006D71A5"/>
    <w:rsid w:val="00730AF0"/>
    <w:rsid w:val="00745C1E"/>
    <w:rsid w:val="00772C58"/>
    <w:rsid w:val="00781D23"/>
    <w:rsid w:val="007A6C34"/>
    <w:rsid w:val="007C518B"/>
    <w:rsid w:val="007D499C"/>
    <w:rsid w:val="00812E13"/>
    <w:rsid w:val="00813C1C"/>
    <w:rsid w:val="00834EE2"/>
    <w:rsid w:val="00850CDB"/>
    <w:rsid w:val="00851643"/>
    <w:rsid w:val="00905CCD"/>
    <w:rsid w:val="00914522"/>
    <w:rsid w:val="009564FF"/>
    <w:rsid w:val="00962BA6"/>
    <w:rsid w:val="00993B8F"/>
    <w:rsid w:val="009A07F6"/>
    <w:rsid w:val="009B5A8D"/>
    <w:rsid w:val="00A15B23"/>
    <w:rsid w:val="00A203EC"/>
    <w:rsid w:val="00A211D4"/>
    <w:rsid w:val="00A55F60"/>
    <w:rsid w:val="00A60DF2"/>
    <w:rsid w:val="00AE4B88"/>
    <w:rsid w:val="00B02C19"/>
    <w:rsid w:val="00B21C92"/>
    <w:rsid w:val="00B54B41"/>
    <w:rsid w:val="00B603C8"/>
    <w:rsid w:val="00B6444B"/>
    <w:rsid w:val="00B9636D"/>
    <w:rsid w:val="00BC03D5"/>
    <w:rsid w:val="00BD327F"/>
    <w:rsid w:val="00BE38DC"/>
    <w:rsid w:val="00C02A34"/>
    <w:rsid w:val="00C24297"/>
    <w:rsid w:val="00C64C5A"/>
    <w:rsid w:val="00C82732"/>
    <w:rsid w:val="00CB768B"/>
    <w:rsid w:val="00CE36F4"/>
    <w:rsid w:val="00D130D5"/>
    <w:rsid w:val="00D16ED0"/>
    <w:rsid w:val="00E956CA"/>
    <w:rsid w:val="00EA7A3D"/>
    <w:rsid w:val="00EB1812"/>
    <w:rsid w:val="00EB743F"/>
    <w:rsid w:val="00ED516C"/>
    <w:rsid w:val="00F03789"/>
    <w:rsid w:val="00F84740"/>
    <w:rsid w:val="00FC4C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43B2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4C0B"/>
  </w:style>
  <w:style w:type="paragraph" w:styleId="BalloonText">
    <w:name w:val="Balloon Text"/>
    <w:basedOn w:val="Normal"/>
    <w:link w:val="BalloonTextChar"/>
    <w:uiPriority w:val="99"/>
    <w:semiHidden/>
    <w:unhideWhenUsed/>
    <w:rsid w:val="000505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0546"/>
    <w:rPr>
      <w:rFonts w:ascii="Lucida Grande" w:hAnsi="Lucida Grande" w:cs="Lucida Grande"/>
      <w:sz w:val="18"/>
      <w:szCs w:val="18"/>
    </w:rPr>
  </w:style>
  <w:style w:type="character" w:styleId="CommentReference">
    <w:name w:val="annotation reference"/>
    <w:basedOn w:val="DefaultParagraphFont"/>
    <w:uiPriority w:val="99"/>
    <w:semiHidden/>
    <w:unhideWhenUsed/>
    <w:rsid w:val="00B21C92"/>
    <w:rPr>
      <w:sz w:val="18"/>
      <w:szCs w:val="18"/>
    </w:rPr>
  </w:style>
  <w:style w:type="paragraph" w:styleId="CommentText">
    <w:name w:val="annotation text"/>
    <w:basedOn w:val="Normal"/>
    <w:link w:val="CommentTextChar"/>
    <w:uiPriority w:val="99"/>
    <w:semiHidden/>
    <w:unhideWhenUsed/>
    <w:rsid w:val="00B21C92"/>
  </w:style>
  <w:style w:type="character" w:customStyle="1" w:styleId="CommentTextChar">
    <w:name w:val="Comment Text Char"/>
    <w:basedOn w:val="DefaultParagraphFont"/>
    <w:link w:val="CommentText"/>
    <w:uiPriority w:val="99"/>
    <w:semiHidden/>
    <w:rsid w:val="00B21C92"/>
  </w:style>
  <w:style w:type="paragraph" w:styleId="CommentSubject">
    <w:name w:val="annotation subject"/>
    <w:basedOn w:val="CommentText"/>
    <w:next w:val="CommentText"/>
    <w:link w:val="CommentSubjectChar"/>
    <w:uiPriority w:val="99"/>
    <w:semiHidden/>
    <w:unhideWhenUsed/>
    <w:rsid w:val="00B21C92"/>
    <w:rPr>
      <w:b/>
      <w:bCs/>
      <w:sz w:val="20"/>
      <w:szCs w:val="20"/>
    </w:rPr>
  </w:style>
  <w:style w:type="character" w:customStyle="1" w:styleId="CommentSubjectChar">
    <w:name w:val="Comment Subject Char"/>
    <w:basedOn w:val="CommentTextChar"/>
    <w:link w:val="CommentSubject"/>
    <w:uiPriority w:val="99"/>
    <w:semiHidden/>
    <w:rsid w:val="00B21C92"/>
    <w:rPr>
      <w:b/>
      <w:bCs/>
      <w:sz w:val="20"/>
      <w:szCs w:val="20"/>
    </w:rPr>
  </w:style>
  <w:style w:type="paragraph" w:styleId="Revision">
    <w:name w:val="Revision"/>
    <w:hidden/>
    <w:uiPriority w:val="99"/>
    <w:semiHidden/>
    <w:rsid w:val="00B21C92"/>
  </w:style>
  <w:style w:type="character" w:styleId="Emphasis">
    <w:name w:val="Emphasis"/>
    <w:basedOn w:val="DefaultParagraphFont"/>
    <w:uiPriority w:val="20"/>
    <w:qFormat/>
    <w:rsid w:val="003069D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4C0B"/>
  </w:style>
  <w:style w:type="paragraph" w:styleId="BalloonText">
    <w:name w:val="Balloon Text"/>
    <w:basedOn w:val="Normal"/>
    <w:link w:val="BalloonTextChar"/>
    <w:uiPriority w:val="99"/>
    <w:semiHidden/>
    <w:unhideWhenUsed/>
    <w:rsid w:val="000505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0546"/>
    <w:rPr>
      <w:rFonts w:ascii="Lucida Grande" w:hAnsi="Lucida Grande" w:cs="Lucida Grande"/>
      <w:sz w:val="18"/>
      <w:szCs w:val="18"/>
    </w:rPr>
  </w:style>
  <w:style w:type="character" w:styleId="CommentReference">
    <w:name w:val="annotation reference"/>
    <w:basedOn w:val="DefaultParagraphFont"/>
    <w:uiPriority w:val="99"/>
    <w:semiHidden/>
    <w:unhideWhenUsed/>
    <w:rsid w:val="00B21C92"/>
    <w:rPr>
      <w:sz w:val="18"/>
      <w:szCs w:val="18"/>
    </w:rPr>
  </w:style>
  <w:style w:type="paragraph" w:styleId="CommentText">
    <w:name w:val="annotation text"/>
    <w:basedOn w:val="Normal"/>
    <w:link w:val="CommentTextChar"/>
    <w:uiPriority w:val="99"/>
    <w:semiHidden/>
    <w:unhideWhenUsed/>
    <w:rsid w:val="00B21C92"/>
  </w:style>
  <w:style w:type="character" w:customStyle="1" w:styleId="CommentTextChar">
    <w:name w:val="Comment Text Char"/>
    <w:basedOn w:val="DefaultParagraphFont"/>
    <w:link w:val="CommentText"/>
    <w:uiPriority w:val="99"/>
    <w:semiHidden/>
    <w:rsid w:val="00B21C92"/>
  </w:style>
  <w:style w:type="paragraph" w:styleId="CommentSubject">
    <w:name w:val="annotation subject"/>
    <w:basedOn w:val="CommentText"/>
    <w:next w:val="CommentText"/>
    <w:link w:val="CommentSubjectChar"/>
    <w:uiPriority w:val="99"/>
    <w:semiHidden/>
    <w:unhideWhenUsed/>
    <w:rsid w:val="00B21C92"/>
    <w:rPr>
      <w:b/>
      <w:bCs/>
      <w:sz w:val="20"/>
      <w:szCs w:val="20"/>
    </w:rPr>
  </w:style>
  <w:style w:type="character" w:customStyle="1" w:styleId="CommentSubjectChar">
    <w:name w:val="Comment Subject Char"/>
    <w:basedOn w:val="CommentTextChar"/>
    <w:link w:val="CommentSubject"/>
    <w:uiPriority w:val="99"/>
    <w:semiHidden/>
    <w:rsid w:val="00B21C92"/>
    <w:rPr>
      <w:b/>
      <w:bCs/>
      <w:sz w:val="20"/>
      <w:szCs w:val="20"/>
    </w:rPr>
  </w:style>
  <w:style w:type="paragraph" w:styleId="Revision">
    <w:name w:val="Revision"/>
    <w:hidden/>
    <w:uiPriority w:val="99"/>
    <w:semiHidden/>
    <w:rsid w:val="00B21C92"/>
  </w:style>
  <w:style w:type="character" w:styleId="Emphasis">
    <w:name w:val="Emphasis"/>
    <w:basedOn w:val="DefaultParagraphFont"/>
    <w:uiPriority w:val="20"/>
    <w:qFormat/>
    <w:rsid w:val="003069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52084">
      <w:bodyDiv w:val="1"/>
      <w:marLeft w:val="0"/>
      <w:marRight w:val="0"/>
      <w:marTop w:val="0"/>
      <w:marBottom w:val="0"/>
      <w:divBdr>
        <w:top w:val="none" w:sz="0" w:space="0" w:color="auto"/>
        <w:left w:val="none" w:sz="0" w:space="0" w:color="auto"/>
        <w:bottom w:val="none" w:sz="0" w:space="0" w:color="auto"/>
        <w:right w:val="none" w:sz="0" w:space="0" w:color="auto"/>
      </w:divBdr>
    </w:div>
    <w:div w:id="106703160">
      <w:bodyDiv w:val="1"/>
      <w:marLeft w:val="0"/>
      <w:marRight w:val="0"/>
      <w:marTop w:val="0"/>
      <w:marBottom w:val="0"/>
      <w:divBdr>
        <w:top w:val="none" w:sz="0" w:space="0" w:color="auto"/>
        <w:left w:val="none" w:sz="0" w:space="0" w:color="auto"/>
        <w:bottom w:val="none" w:sz="0" w:space="0" w:color="auto"/>
        <w:right w:val="none" w:sz="0" w:space="0" w:color="auto"/>
      </w:divBdr>
    </w:div>
    <w:div w:id="292442520">
      <w:bodyDiv w:val="1"/>
      <w:marLeft w:val="0"/>
      <w:marRight w:val="0"/>
      <w:marTop w:val="0"/>
      <w:marBottom w:val="0"/>
      <w:divBdr>
        <w:top w:val="none" w:sz="0" w:space="0" w:color="auto"/>
        <w:left w:val="none" w:sz="0" w:space="0" w:color="auto"/>
        <w:bottom w:val="none" w:sz="0" w:space="0" w:color="auto"/>
        <w:right w:val="none" w:sz="0" w:space="0" w:color="auto"/>
      </w:divBdr>
    </w:div>
    <w:div w:id="489950758">
      <w:bodyDiv w:val="1"/>
      <w:marLeft w:val="0"/>
      <w:marRight w:val="0"/>
      <w:marTop w:val="0"/>
      <w:marBottom w:val="0"/>
      <w:divBdr>
        <w:top w:val="none" w:sz="0" w:space="0" w:color="auto"/>
        <w:left w:val="none" w:sz="0" w:space="0" w:color="auto"/>
        <w:bottom w:val="none" w:sz="0" w:space="0" w:color="auto"/>
        <w:right w:val="none" w:sz="0" w:space="0" w:color="auto"/>
      </w:divBdr>
    </w:div>
    <w:div w:id="494493773">
      <w:bodyDiv w:val="1"/>
      <w:marLeft w:val="0"/>
      <w:marRight w:val="0"/>
      <w:marTop w:val="0"/>
      <w:marBottom w:val="0"/>
      <w:divBdr>
        <w:top w:val="none" w:sz="0" w:space="0" w:color="auto"/>
        <w:left w:val="none" w:sz="0" w:space="0" w:color="auto"/>
        <w:bottom w:val="none" w:sz="0" w:space="0" w:color="auto"/>
        <w:right w:val="none" w:sz="0" w:space="0" w:color="auto"/>
      </w:divBdr>
    </w:div>
    <w:div w:id="657460810">
      <w:bodyDiv w:val="1"/>
      <w:marLeft w:val="0"/>
      <w:marRight w:val="0"/>
      <w:marTop w:val="0"/>
      <w:marBottom w:val="0"/>
      <w:divBdr>
        <w:top w:val="none" w:sz="0" w:space="0" w:color="auto"/>
        <w:left w:val="none" w:sz="0" w:space="0" w:color="auto"/>
        <w:bottom w:val="none" w:sz="0" w:space="0" w:color="auto"/>
        <w:right w:val="none" w:sz="0" w:space="0" w:color="auto"/>
      </w:divBdr>
    </w:div>
    <w:div w:id="776563494">
      <w:bodyDiv w:val="1"/>
      <w:marLeft w:val="0"/>
      <w:marRight w:val="0"/>
      <w:marTop w:val="0"/>
      <w:marBottom w:val="0"/>
      <w:divBdr>
        <w:top w:val="none" w:sz="0" w:space="0" w:color="auto"/>
        <w:left w:val="none" w:sz="0" w:space="0" w:color="auto"/>
        <w:bottom w:val="none" w:sz="0" w:space="0" w:color="auto"/>
        <w:right w:val="none" w:sz="0" w:space="0" w:color="auto"/>
      </w:divBdr>
    </w:div>
    <w:div w:id="869102403">
      <w:bodyDiv w:val="1"/>
      <w:marLeft w:val="0"/>
      <w:marRight w:val="0"/>
      <w:marTop w:val="0"/>
      <w:marBottom w:val="0"/>
      <w:divBdr>
        <w:top w:val="none" w:sz="0" w:space="0" w:color="auto"/>
        <w:left w:val="none" w:sz="0" w:space="0" w:color="auto"/>
        <w:bottom w:val="none" w:sz="0" w:space="0" w:color="auto"/>
        <w:right w:val="none" w:sz="0" w:space="0" w:color="auto"/>
      </w:divBdr>
    </w:div>
    <w:div w:id="965547316">
      <w:bodyDiv w:val="1"/>
      <w:marLeft w:val="0"/>
      <w:marRight w:val="0"/>
      <w:marTop w:val="0"/>
      <w:marBottom w:val="0"/>
      <w:divBdr>
        <w:top w:val="none" w:sz="0" w:space="0" w:color="auto"/>
        <w:left w:val="none" w:sz="0" w:space="0" w:color="auto"/>
        <w:bottom w:val="none" w:sz="0" w:space="0" w:color="auto"/>
        <w:right w:val="none" w:sz="0" w:space="0" w:color="auto"/>
      </w:divBdr>
    </w:div>
    <w:div w:id="1510170531">
      <w:bodyDiv w:val="1"/>
      <w:marLeft w:val="0"/>
      <w:marRight w:val="0"/>
      <w:marTop w:val="0"/>
      <w:marBottom w:val="0"/>
      <w:divBdr>
        <w:top w:val="none" w:sz="0" w:space="0" w:color="auto"/>
        <w:left w:val="none" w:sz="0" w:space="0" w:color="auto"/>
        <w:bottom w:val="none" w:sz="0" w:space="0" w:color="auto"/>
        <w:right w:val="none" w:sz="0" w:space="0" w:color="auto"/>
      </w:divBdr>
    </w:div>
    <w:div w:id="1639529578">
      <w:bodyDiv w:val="1"/>
      <w:marLeft w:val="0"/>
      <w:marRight w:val="0"/>
      <w:marTop w:val="0"/>
      <w:marBottom w:val="0"/>
      <w:divBdr>
        <w:top w:val="none" w:sz="0" w:space="0" w:color="auto"/>
        <w:left w:val="none" w:sz="0" w:space="0" w:color="auto"/>
        <w:bottom w:val="none" w:sz="0" w:space="0" w:color="auto"/>
        <w:right w:val="none" w:sz="0" w:space="0" w:color="auto"/>
      </w:divBdr>
    </w:div>
    <w:div w:id="1750148669">
      <w:bodyDiv w:val="1"/>
      <w:marLeft w:val="0"/>
      <w:marRight w:val="0"/>
      <w:marTop w:val="0"/>
      <w:marBottom w:val="0"/>
      <w:divBdr>
        <w:top w:val="none" w:sz="0" w:space="0" w:color="auto"/>
        <w:left w:val="none" w:sz="0" w:space="0" w:color="auto"/>
        <w:bottom w:val="none" w:sz="0" w:space="0" w:color="auto"/>
        <w:right w:val="none" w:sz="0" w:space="0" w:color="auto"/>
      </w:divBdr>
    </w:div>
    <w:div w:id="1774470837">
      <w:bodyDiv w:val="1"/>
      <w:marLeft w:val="0"/>
      <w:marRight w:val="0"/>
      <w:marTop w:val="0"/>
      <w:marBottom w:val="0"/>
      <w:divBdr>
        <w:top w:val="none" w:sz="0" w:space="0" w:color="auto"/>
        <w:left w:val="none" w:sz="0" w:space="0" w:color="auto"/>
        <w:bottom w:val="none" w:sz="0" w:space="0" w:color="auto"/>
        <w:right w:val="none" w:sz="0" w:space="0" w:color="auto"/>
      </w:divBdr>
    </w:div>
    <w:div w:id="18873297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828</Words>
  <Characters>4720</Characters>
  <Application>Microsoft Macintosh Word</Application>
  <DocSecurity>0</DocSecurity>
  <Lines>39</Lines>
  <Paragraphs>11</Paragraphs>
  <ScaleCrop>false</ScaleCrop>
  <Company>MSSN</Company>
  <LinksUpToDate>false</LinksUpToDate>
  <CharactersWithSpaces>5537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Tan-Hoang Nguyen</dc:creator>
  <cp:keywords/>
  <dc:description/>
  <cp:lastModifiedBy>Tan-Hoang Nguyen</cp:lastModifiedBy>
  <cp:revision>29</cp:revision>
  <dcterms:created xsi:type="dcterms:W3CDTF">2016-06-02T19:30:00Z</dcterms:created>
  <dcterms:modified xsi:type="dcterms:W3CDTF">2016-06-03T19:27:00Z</dcterms:modified>
</cp:coreProperties>
</file>